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C21E" w14:textId="51868B97" w:rsidR="000E6187" w:rsidRDefault="000E6187" w:rsidP="006E11B0">
      <w:pPr>
        <w:rPr>
          <w:rFonts w:ascii="Arial" w:hAnsi="Arial" w:cs="Arial"/>
          <w:sz w:val="22"/>
          <w:szCs w:val="22"/>
        </w:rPr>
      </w:pPr>
      <w:r>
        <w:rPr>
          <w:rFonts w:ascii="Arial" w:hAnsi="Arial" w:cs="Arial"/>
          <w:sz w:val="22"/>
          <w:szCs w:val="22"/>
        </w:rPr>
        <w:t>PAR-17-482 Comparative Genomics Research Program (R01-Clinical Trial Not Allowed)</w:t>
      </w:r>
    </w:p>
    <w:p w14:paraId="1BC99871" w14:textId="00C48CBC" w:rsidR="000C0281" w:rsidRDefault="000C0281">
      <w:pPr>
        <w:rPr>
          <w:rFonts w:ascii="Arial" w:hAnsi="Arial" w:cs="Arial"/>
          <w:b/>
          <w:bCs/>
          <w:sz w:val="22"/>
          <w:szCs w:val="22"/>
        </w:rPr>
      </w:pPr>
    </w:p>
    <w:p w14:paraId="652B7410" w14:textId="77777777" w:rsidR="00907A41" w:rsidRDefault="00983114" w:rsidP="00907A41">
      <w:pPr>
        <w:rPr>
          <w:rFonts w:ascii="Arial" w:hAnsi="Arial" w:cs="Arial"/>
          <w:sz w:val="22"/>
          <w:szCs w:val="22"/>
        </w:rPr>
      </w:pPr>
      <w:r w:rsidRPr="000C0281">
        <w:rPr>
          <w:rFonts w:ascii="Arial" w:hAnsi="Arial" w:cs="Arial"/>
          <w:b/>
          <w:bCs/>
          <w:sz w:val="22"/>
          <w:szCs w:val="22"/>
        </w:rPr>
        <w:t>Hypothesis</w:t>
      </w:r>
      <w:r w:rsidR="000C0281" w:rsidRPr="000C0281">
        <w:rPr>
          <w:rFonts w:ascii="Arial" w:hAnsi="Arial" w:cs="Arial"/>
          <w:b/>
          <w:bCs/>
          <w:sz w:val="22"/>
          <w:szCs w:val="22"/>
        </w:rPr>
        <w:t xml:space="preserve"> and specific aims</w:t>
      </w:r>
      <w:r w:rsidRPr="000C0281">
        <w:rPr>
          <w:rFonts w:ascii="Arial" w:hAnsi="Arial" w:cs="Arial"/>
          <w:b/>
          <w:bCs/>
          <w:sz w:val="22"/>
          <w:szCs w:val="22"/>
        </w:rPr>
        <w:t>:</w:t>
      </w:r>
      <w:r w:rsidRPr="000C0281">
        <w:rPr>
          <w:rFonts w:ascii="Arial" w:hAnsi="Arial" w:cs="Arial"/>
          <w:sz w:val="22"/>
          <w:szCs w:val="22"/>
        </w:rPr>
        <w:t xml:space="preserve"> </w:t>
      </w:r>
    </w:p>
    <w:p w14:paraId="1BD58254" w14:textId="7F280C0B" w:rsidR="00907A41" w:rsidRDefault="00907A41" w:rsidP="00907A41">
      <w:pPr>
        <w:rPr>
          <w:rFonts w:ascii="Arial" w:hAnsi="Arial" w:cs="Arial"/>
          <w:sz w:val="22"/>
          <w:szCs w:val="22"/>
        </w:rPr>
      </w:pPr>
      <w:r>
        <w:rPr>
          <w:rFonts w:ascii="Arial" w:hAnsi="Arial" w:cs="Arial"/>
          <w:b/>
          <w:bCs/>
          <w:sz w:val="22"/>
          <w:szCs w:val="22"/>
        </w:rPr>
        <w:t>Synopsis (</w:t>
      </w:r>
      <w:r w:rsidRPr="000E6187">
        <w:rPr>
          <w:rFonts w:ascii="Arial" w:hAnsi="Arial" w:cs="Arial"/>
          <w:b/>
          <w:bCs/>
          <w:sz w:val="22"/>
          <w:szCs w:val="22"/>
        </w:rPr>
        <w:t>direct response to the funding opportunity purpose paragraph</w:t>
      </w:r>
      <w:r>
        <w:rPr>
          <w:rFonts w:ascii="Arial" w:hAnsi="Arial" w:cs="Arial"/>
          <w:b/>
          <w:bCs/>
          <w:sz w:val="22"/>
          <w:szCs w:val="22"/>
        </w:rPr>
        <w:t>)</w:t>
      </w:r>
      <w:r>
        <w:rPr>
          <w:rFonts w:ascii="Arial" w:hAnsi="Arial" w:cs="Arial"/>
          <w:sz w:val="22"/>
          <w:szCs w:val="22"/>
        </w:rPr>
        <w:t xml:space="preserve"> We have developed a comparative</w:t>
      </w:r>
      <w:ins w:id="0" w:author="R. Taylor Raborn" w:date="2019-12-02T15:02:00Z">
        <w:r w:rsidR="009349A4">
          <w:rPr>
            <w:rFonts w:ascii="Arial" w:hAnsi="Arial" w:cs="Arial"/>
            <w:sz w:val="22"/>
            <w:szCs w:val="22"/>
          </w:rPr>
          <w:t>, functional genomic</w:t>
        </w:r>
      </w:ins>
      <w:r>
        <w:rPr>
          <w:rFonts w:ascii="Arial" w:hAnsi="Arial" w:cs="Arial"/>
          <w:sz w:val="22"/>
          <w:szCs w:val="22"/>
        </w:rPr>
        <w:t xml:space="preserve"> approach </w:t>
      </w:r>
      <w:del w:id="1" w:author="R. Taylor Raborn" w:date="2019-12-02T15:02:00Z">
        <w:r w:rsidDel="009349A4">
          <w:rPr>
            <w:rFonts w:ascii="Arial" w:hAnsi="Arial" w:cs="Arial"/>
            <w:sz w:val="22"/>
            <w:szCs w:val="22"/>
          </w:rPr>
          <w:delText xml:space="preserve">investigating </w:delText>
        </w:r>
      </w:del>
      <w:ins w:id="2" w:author="R. Taylor Raborn" w:date="2019-12-02T15:02:00Z">
        <w:r w:rsidR="009349A4">
          <w:rPr>
            <w:rFonts w:ascii="Arial" w:hAnsi="Arial" w:cs="Arial"/>
            <w:sz w:val="22"/>
            <w:szCs w:val="22"/>
          </w:rPr>
          <w:t>to investigate</w:t>
        </w:r>
        <w:r w:rsidR="009349A4">
          <w:rPr>
            <w:rFonts w:ascii="Arial" w:hAnsi="Arial" w:cs="Arial"/>
            <w:sz w:val="22"/>
            <w:szCs w:val="22"/>
          </w:rPr>
          <w:t xml:space="preserve"> </w:t>
        </w:r>
      </w:ins>
      <w:r>
        <w:rPr>
          <w:rFonts w:ascii="Arial" w:hAnsi="Arial" w:cs="Arial"/>
          <w:sz w:val="22"/>
          <w:szCs w:val="22"/>
        </w:rPr>
        <w:t xml:space="preserve">promoter structure and function across the eukaryotic domain. We will use this approach to examine the putative modular nature of effectors downstream of promoters thereby linking common </w:t>
      </w:r>
      <w:r w:rsidRPr="00773428">
        <w:rPr>
          <w:rFonts w:ascii="Arial" w:hAnsi="Arial" w:cs="Arial"/>
          <w:i/>
          <w:iCs/>
          <w:sz w:val="22"/>
          <w:szCs w:val="22"/>
          <w:rPrChange w:id="3" w:author="R. Taylor Raborn" w:date="2019-12-02T15:01:00Z">
            <w:rPr>
              <w:rFonts w:ascii="Arial" w:hAnsi="Arial" w:cs="Arial"/>
              <w:sz w:val="22"/>
              <w:szCs w:val="22"/>
            </w:rPr>
          </w:rPrChange>
        </w:rPr>
        <w:t>cis</w:t>
      </w:r>
      <w:r>
        <w:rPr>
          <w:rFonts w:ascii="Arial" w:hAnsi="Arial" w:cs="Arial"/>
          <w:sz w:val="22"/>
          <w:szCs w:val="22"/>
        </w:rPr>
        <w:t xml:space="preserve">-regulatory elements to conserved cell types and life cycle transitions. Our approach utilizes a novel technique to </w:t>
      </w:r>
      <w:del w:id="4" w:author="R. Taylor Raborn" w:date="2019-12-02T15:06:00Z">
        <w:r w:rsidDel="002F3A5E">
          <w:rPr>
            <w:rFonts w:ascii="Arial" w:hAnsi="Arial" w:cs="Arial"/>
            <w:sz w:val="22"/>
            <w:szCs w:val="22"/>
          </w:rPr>
          <w:delText>generate high</w:delText>
        </w:r>
        <w:r w:rsidR="00767F5D" w:rsidDel="002F3A5E">
          <w:rPr>
            <w:rFonts w:ascii="Arial" w:hAnsi="Arial" w:cs="Arial"/>
            <w:sz w:val="22"/>
            <w:szCs w:val="22"/>
          </w:rPr>
          <w:delText xml:space="preserve"> </w:delText>
        </w:r>
        <w:r w:rsidDel="002F3A5E">
          <w:rPr>
            <w:rFonts w:ascii="Arial" w:hAnsi="Arial" w:cs="Arial"/>
            <w:sz w:val="22"/>
            <w:szCs w:val="22"/>
          </w:rPr>
          <w:delText>throughput</w:delText>
        </w:r>
      </w:del>
      <w:ins w:id="5" w:author="R. Taylor Raborn" w:date="2019-12-02T15:07:00Z">
        <w:r w:rsidR="00AD47AF">
          <w:rPr>
            <w:rFonts w:ascii="Arial" w:hAnsi="Arial" w:cs="Arial"/>
            <w:sz w:val="22"/>
            <w:szCs w:val="22"/>
          </w:rPr>
          <w:t>generate</w:t>
        </w:r>
      </w:ins>
      <w:r>
        <w:rPr>
          <w:rFonts w:ascii="Arial" w:hAnsi="Arial" w:cs="Arial"/>
          <w:sz w:val="22"/>
          <w:szCs w:val="22"/>
        </w:rPr>
        <w:t xml:space="preserve"> transcription start site</w:t>
      </w:r>
      <w:r w:rsidR="00C34C3F">
        <w:rPr>
          <w:rFonts w:ascii="Arial" w:hAnsi="Arial" w:cs="Arial"/>
          <w:sz w:val="22"/>
          <w:szCs w:val="22"/>
        </w:rPr>
        <w:t xml:space="preserve"> (</w:t>
      </w:r>
      <w:del w:id="6" w:author="R. Taylor Raborn" w:date="2019-12-02T15:01:00Z">
        <w:r w:rsidR="00C34C3F" w:rsidDel="00773428">
          <w:rPr>
            <w:rFonts w:ascii="Arial" w:hAnsi="Arial" w:cs="Arial"/>
            <w:sz w:val="22"/>
            <w:szCs w:val="22"/>
          </w:rPr>
          <w:delText>tss</w:delText>
        </w:r>
      </w:del>
      <w:ins w:id="7" w:author="R. Taylor Raborn" w:date="2019-12-02T15:01:00Z">
        <w:r w:rsidR="00773428">
          <w:rPr>
            <w:rFonts w:ascii="Arial" w:hAnsi="Arial" w:cs="Arial"/>
            <w:sz w:val="22"/>
            <w:szCs w:val="22"/>
          </w:rPr>
          <w:t>TSS</w:t>
        </w:r>
      </w:ins>
      <w:r w:rsidR="00C34C3F">
        <w:rPr>
          <w:rFonts w:ascii="Arial" w:hAnsi="Arial" w:cs="Arial"/>
          <w:sz w:val="22"/>
          <w:szCs w:val="22"/>
        </w:rPr>
        <w:t>)</w:t>
      </w:r>
      <w:r>
        <w:rPr>
          <w:rFonts w:ascii="Arial" w:hAnsi="Arial" w:cs="Arial"/>
          <w:sz w:val="22"/>
          <w:szCs w:val="22"/>
        </w:rPr>
        <w:t xml:space="preserve"> profiles</w:t>
      </w:r>
      <w:ins w:id="8" w:author="R. Taylor Raborn" w:date="2019-12-02T15:03:00Z">
        <w:r w:rsidR="006A5314">
          <w:rPr>
            <w:rFonts w:ascii="Arial" w:hAnsi="Arial" w:cs="Arial"/>
            <w:sz w:val="22"/>
            <w:szCs w:val="22"/>
          </w:rPr>
          <w:t xml:space="preserve"> at base-pair resolution</w:t>
        </w:r>
      </w:ins>
      <w:ins w:id="9" w:author="R. Taylor Raborn" w:date="2019-12-02T15:07:00Z">
        <w:r w:rsidR="00AD47AF">
          <w:rPr>
            <w:rFonts w:ascii="Arial" w:hAnsi="Arial" w:cs="Arial"/>
            <w:sz w:val="22"/>
            <w:szCs w:val="22"/>
          </w:rPr>
          <w:t>,</w:t>
        </w:r>
      </w:ins>
      <w:ins w:id="10" w:author="R. Taylor Raborn" w:date="2019-12-02T15:08:00Z">
        <w:r w:rsidR="00E320BD">
          <w:rPr>
            <w:rFonts w:ascii="Arial" w:hAnsi="Arial" w:cs="Arial"/>
            <w:sz w:val="22"/>
            <w:szCs w:val="22"/>
          </w:rPr>
          <w:t xml:space="preserve"> identifying promoter locations genome-wide and facilitating </w:t>
        </w:r>
        <w:r w:rsidR="00E320BD" w:rsidRPr="00E320BD">
          <w:rPr>
            <w:rFonts w:ascii="Arial" w:hAnsi="Arial" w:cs="Arial"/>
            <w:i/>
            <w:iCs/>
            <w:sz w:val="22"/>
            <w:szCs w:val="22"/>
            <w:rPrChange w:id="11" w:author="R. Taylor Raborn" w:date="2019-12-02T15:08:00Z">
              <w:rPr>
                <w:rFonts w:ascii="Arial" w:hAnsi="Arial" w:cs="Arial"/>
                <w:sz w:val="22"/>
                <w:szCs w:val="22"/>
              </w:rPr>
            </w:rPrChange>
          </w:rPr>
          <w:t>de novo</w:t>
        </w:r>
        <w:r w:rsidR="00E320BD">
          <w:rPr>
            <w:rFonts w:ascii="Arial" w:hAnsi="Arial" w:cs="Arial"/>
            <w:sz w:val="22"/>
            <w:szCs w:val="22"/>
          </w:rPr>
          <w:t xml:space="preserve"> motif discovery</w:t>
        </w:r>
      </w:ins>
      <w:ins w:id="12" w:author="R. Taylor Raborn" w:date="2019-12-02T15:12:00Z">
        <w:r w:rsidR="00C26D9F">
          <w:rPr>
            <w:rFonts w:ascii="Arial" w:hAnsi="Arial" w:cs="Arial"/>
            <w:sz w:val="22"/>
            <w:szCs w:val="22"/>
          </w:rPr>
          <w:t xml:space="preserve"> within core and proximal promoter regions</w:t>
        </w:r>
      </w:ins>
      <w:del w:id="13" w:author="R. Taylor Raborn" w:date="2019-12-02T15:08:00Z">
        <w:r w:rsidDel="00E320BD">
          <w:rPr>
            <w:rFonts w:ascii="Arial" w:hAnsi="Arial" w:cs="Arial"/>
            <w:sz w:val="22"/>
            <w:szCs w:val="22"/>
          </w:rPr>
          <w:delText xml:space="preserve"> </w:delText>
        </w:r>
      </w:del>
      <w:del w:id="14" w:author="R. Taylor Raborn" w:date="2019-12-02T15:06:00Z">
        <w:r w:rsidDel="00AD47AF">
          <w:rPr>
            <w:rFonts w:ascii="Arial" w:hAnsi="Arial" w:cs="Arial"/>
            <w:sz w:val="22"/>
            <w:szCs w:val="22"/>
          </w:rPr>
          <w:delText xml:space="preserve">and </w:delText>
        </w:r>
        <w:r w:rsidRPr="006A5314" w:rsidDel="00AD47AF">
          <w:rPr>
            <w:rFonts w:ascii="Arial" w:hAnsi="Arial" w:cs="Arial"/>
            <w:i/>
            <w:iCs/>
            <w:sz w:val="22"/>
            <w:szCs w:val="22"/>
            <w:rPrChange w:id="15" w:author="R. Taylor Raborn" w:date="2019-12-02T15:02:00Z">
              <w:rPr>
                <w:rFonts w:ascii="Arial" w:hAnsi="Arial" w:cs="Arial"/>
                <w:sz w:val="22"/>
                <w:szCs w:val="22"/>
              </w:rPr>
            </w:rPrChange>
          </w:rPr>
          <w:delText>de novo</w:delText>
        </w:r>
        <w:r w:rsidDel="00AD47AF">
          <w:rPr>
            <w:rFonts w:ascii="Arial" w:hAnsi="Arial" w:cs="Arial"/>
            <w:sz w:val="22"/>
            <w:szCs w:val="22"/>
          </w:rPr>
          <w:delText xml:space="preserve"> promoter discovery</w:delText>
        </w:r>
      </w:del>
      <w:r>
        <w:rPr>
          <w:rFonts w:ascii="Arial" w:hAnsi="Arial" w:cs="Arial"/>
          <w:sz w:val="22"/>
          <w:szCs w:val="22"/>
        </w:rPr>
        <w:t xml:space="preserve">. </w:t>
      </w:r>
      <w:r w:rsidR="000D7B3A">
        <w:rPr>
          <w:rFonts w:ascii="Arial" w:hAnsi="Arial" w:cs="Arial"/>
          <w:sz w:val="22"/>
          <w:szCs w:val="22"/>
        </w:rPr>
        <w:t>We will thus provide a new framework for understanding</w:t>
      </w:r>
      <w:r>
        <w:rPr>
          <w:rFonts w:ascii="Arial" w:hAnsi="Arial" w:cs="Arial"/>
          <w:sz w:val="22"/>
          <w:szCs w:val="22"/>
        </w:rPr>
        <w:t xml:space="preserve"> eukaryotic promoter evolution</w:t>
      </w:r>
      <w:ins w:id="16" w:author="R. Taylor Raborn" w:date="2019-12-02T15:12:00Z">
        <w:r w:rsidR="00C26D9F">
          <w:rPr>
            <w:rFonts w:ascii="Arial" w:hAnsi="Arial" w:cs="Arial"/>
            <w:sz w:val="22"/>
            <w:szCs w:val="22"/>
          </w:rPr>
          <w:t>, as</w:t>
        </w:r>
      </w:ins>
      <w:del w:id="17" w:author="R. Taylor Raborn" w:date="2019-12-02T15:12:00Z">
        <w:r w:rsidDel="00C26D9F">
          <w:rPr>
            <w:rFonts w:ascii="Arial" w:hAnsi="Arial" w:cs="Arial"/>
            <w:sz w:val="22"/>
            <w:szCs w:val="22"/>
          </w:rPr>
          <w:delText>,</w:delText>
        </w:r>
      </w:del>
      <w:r>
        <w:rPr>
          <w:rFonts w:ascii="Arial" w:hAnsi="Arial" w:cs="Arial"/>
          <w:sz w:val="22"/>
          <w:szCs w:val="22"/>
        </w:rPr>
        <w:t xml:space="preserve"> this approach can be extended to vertebrate and plant systems, as well as </w:t>
      </w:r>
      <w:r w:rsidR="000D7B3A">
        <w:rPr>
          <w:rFonts w:ascii="Arial" w:hAnsi="Arial" w:cs="Arial"/>
          <w:sz w:val="22"/>
          <w:szCs w:val="22"/>
        </w:rPr>
        <w:t>parasites</w:t>
      </w:r>
      <w:r>
        <w:rPr>
          <w:rFonts w:ascii="Arial" w:hAnsi="Arial" w:cs="Arial"/>
          <w:sz w:val="22"/>
          <w:szCs w:val="22"/>
        </w:rPr>
        <w:t>.</w:t>
      </w:r>
    </w:p>
    <w:p w14:paraId="2336FDFC" w14:textId="4B60606E" w:rsidR="00337A01" w:rsidRDefault="00907A41" w:rsidP="00907A41">
      <w:pPr>
        <w:rPr>
          <w:rFonts w:ascii="Arial" w:hAnsi="Arial" w:cs="Arial"/>
          <w:sz w:val="22"/>
          <w:szCs w:val="22"/>
        </w:rPr>
      </w:pPr>
      <w:r w:rsidRPr="00907A41">
        <w:rPr>
          <w:rFonts w:ascii="Arial" w:hAnsi="Arial" w:cs="Arial"/>
          <w:b/>
          <w:bCs/>
          <w:sz w:val="22"/>
          <w:szCs w:val="22"/>
        </w:rPr>
        <w:t xml:space="preserve">Introductory Statements: </w:t>
      </w:r>
      <w:r w:rsidR="00337A01">
        <w:rPr>
          <w:rFonts w:ascii="Arial" w:hAnsi="Arial" w:cs="Arial"/>
          <w:sz w:val="22"/>
          <w:szCs w:val="22"/>
        </w:rPr>
        <w:t>Complex</w:t>
      </w:r>
      <w:r w:rsidR="00983114" w:rsidRPr="000C0281">
        <w:rPr>
          <w:rFonts w:ascii="Arial" w:hAnsi="Arial" w:cs="Arial"/>
          <w:sz w:val="22"/>
          <w:szCs w:val="22"/>
        </w:rPr>
        <w:t xml:space="preserve"> life cycle</w:t>
      </w:r>
      <w:r w:rsidR="00337A01">
        <w:rPr>
          <w:rFonts w:ascii="Arial" w:hAnsi="Arial" w:cs="Arial"/>
          <w:sz w:val="22"/>
          <w:szCs w:val="22"/>
        </w:rPr>
        <w:t>s</w:t>
      </w:r>
      <w:ins w:id="18" w:author="R. Taylor Raborn" w:date="2019-12-02T15:13:00Z">
        <w:r w:rsidR="00AB5DF8">
          <w:rPr>
            <w:rFonts w:ascii="Arial" w:hAnsi="Arial" w:cs="Arial"/>
            <w:sz w:val="22"/>
            <w:szCs w:val="22"/>
          </w:rPr>
          <w:t>,</w:t>
        </w:r>
      </w:ins>
      <w:r w:rsidR="00337A01">
        <w:rPr>
          <w:rFonts w:ascii="Arial" w:hAnsi="Arial" w:cs="Arial"/>
          <w:sz w:val="22"/>
          <w:szCs w:val="22"/>
        </w:rPr>
        <w:t xml:space="preserve"> which include </w:t>
      </w:r>
      <w:r w:rsidR="00EE46B5" w:rsidRPr="000C0281">
        <w:rPr>
          <w:rFonts w:ascii="Arial" w:hAnsi="Arial" w:cs="Arial"/>
          <w:sz w:val="22"/>
          <w:szCs w:val="22"/>
        </w:rPr>
        <w:t>amoeboid</w:t>
      </w:r>
      <w:r w:rsidR="00337A01">
        <w:rPr>
          <w:rFonts w:ascii="Arial" w:hAnsi="Arial" w:cs="Arial"/>
          <w:sz w:val="22"/>
          <w:szCs w:val="22"/>
        </w:rPr>
        <w:t>,</w:t>
      </w:r>
      <w:r w:rsidR="00EE46B5" w:rsidRPr="000C0281">
        <w:rPr>
          <w:rFonts w:ascii="Arial" w:hAnsi="Arial" w:cs="Arial"/>
          <w:sz w:val="22"/>
          <w:szCs w:val="22"/>
        </w:rPr>
        <w:t xml:space="preserve"> flagellate</w:t>
      </w:r>
      <w:r w:rsidR="00337A01">
        <w:rPr>
          <w:rFonts w:ascii="Arial" w:hAnsi="Arial" w:cs="Arial"/>
          <w:sz w:val="22"/>
          <w:szCs w:val="22"/>
        </w:rPr>
        <w:t>,</w:t>
      </w:r>
      <w:r w:rsidR="00EE46B5" w:rsidRPr="000C0281">
        <w:rPr>
          <w:rFonts w:ascii="Arial" w:hAnsi="Arial" w:cs="Arial"/>
          <w:sz w:val="22"/>
          <w:szCs w:val="22"/>
        </w:rPr>
        <w:t xml:space="preserve"> and </w:t>
      </w:r>
      <w:commentRangeStart w:id="19"/>
      <w:r w:rsidR="00983114" w:rsidRPr="000C0281">
        <w:rPr>
          <w:rFonts w:ascii="Arial" w:hAnsi="Arial" w:cs="Arial"/>
          <w:sz w:val="22"/>
          <w:szCs w:val="22"/>
        </w:rPr>
        <w:t>cyst</w:t>
      </w:r>
      <w:del w:id="20" w:author="R. Taylor Raborn" w:date="2019-12-02T15:07:00Z">
        <w:r w:rsidR="00983114" w:rsidRPr="000C0281" w:rsidDel="007D236C">
          <w:rPr>
            <w:rFonts w:ascii="Arial" w:hAnsi="Arial" w:cs="Arial"/>
            <w:sz w:val="22"/>
            <w:szCs w:val="22"/>
          </w:rPr>
          <w:delText>s</w:delText>
        </w:r>
      </w:del>
      <w:r w:rsidR="00337A01">
        <w:rPr>
          <w:rFonts w:ascii="Arial" w:hAnsi="Arial" w:cs="Arial"/>
          <w:sz w:val="22"/>
          <w:szCs w:val="22"/>
        </w:rPr>
        <w:t xml:space="preserve"> </w:t>
      </w:r>
      <w:commentRangeEnd w:id="19"/>
      <w:r w:rsidR="007D236C">
        <w:rPr>
          <w:rStyle w:val="CommentReference"/>
        </w:rPr>
        <w:commentReference w:id="19"/>
      </w:r>
      <w:r w:rsidR="00337A01">
        <w:rPr>
          <w:rFonts w:ascii="Arial" w:hAnsi="Arial" w:cs="Arial"/>
          <w:sz w:val="22"/>
          <w:szCs w:val="22"/>
        </w:rPr>
        <w:t>stages</w:t>
      </w:r>
      <w:r w:rsidR="00983114" w:rsidRPr="000C0281">
        <w:rPr>
          <w:rFonts w:ascii="Arial" w:hAnsi="Arial" w:cs="Arial"/>
          <w:sz w:val="22"/>
          <w:szCs w:val="22"/>
        </w:rPr>
        <w:t xml:space="preserve"> are</w:t>
      </w:r>
      <w:r w:rsidR="00337A01">
        <w:rPr>
          <w:rFonts w:ascii="Arial" w:hAnsi="Arial" w:cs="Arial"/>
          <w:sz w:val="22"/>
          <w:szCs w:val="22"/>
        </w:rPr>
        <w:t xml:space="preserve"> present across major taxonomic groups across the eukaryotic tree of life. </w:t>
      </w:r>
      <w:del w:id="21" w:author="R. Taylor Raborn" w:date="2019-12-02T15:13:00Z">
        <w:r w:rsidR="00337A01" w:rsidDel="00AB5DF8">
          <w:rPr>
            <w:rFonts w:ascii="Arial" w:hAnsi="Arial" w:cs="Arial"/>
            <w:sz w:val="22"/>
            <w:szCs w:val="22"/>
          </w:rPr>
          <w:delText xml:space="preserve">How </w:delText>
        </w:r>
      </w:del>
      <w:ins w:id="22" w:author="R. Taylor Raborn" w:date="2019-12-02T15:13:00Z">
        <w:r w:rsidR="00AB5DF8">
          <w:rPr>
            <w:rFonts w:ascii="Arial" w:hAnsi="Arial" w:cs="Arial"/>
            <w:sz w:val="22"/>
            <w:szCs w:val="22"/>
          </w:rPr>
          <w:t>Precisely how</w:t>
        </w:r>
        <w:r w:rsidR="00AB5DF8">
          <w:rPr>
            <w:rFonts w:ascii="Arial" w:hAnsi="Arial" w:cs="Arial"/>
            <w:sz w:val="22"/>
            <w:szCs w:val="22"/>
          </w:rPr>
          <w:t xml:space="preserve"> </w:t>
        </w:r>
      </w:ins>
      <w:r w:rsidR="00337A01">
        <w:rPr>
          <w:rFonts w:ascii="Arial" w:hAnsi="Arial" w:cs="Arial"/>
          <w:sz w:val="22"/>
          <w:szCs w:val="22"/>
        </w:rPr>
        <w:t xml:space="preserve">complex life cycles are regulated is largely unknown due to initial focus on genome content over regulatory features. </w:t>
      </w:r>
      <w:commentRangeStart w:id="23"/>
      <w:r w:rsidR="00AA6B74">
        <w:rPr>
          <w:rFonts w:ascii="Arial" w:hAnsi="Arial" w:cs="Arial"/>
          <w:sz w:val="22"/>
          <w:szCs w:val="22"/>
        </w:rPr>
        <w:t>G</w:t>
      </w:r>
      <w:r w:rsidR="00337A01">
        <w:rPr>
          <w:rFonts w:ascii="Arial" w:hAnsi="Arial" w:cs="Arial"/>
          <w:sz w:val="22"/>
          <w:szCs w:val="22"/>
        </w:rPr>
        <w:t xml:space="preserve">ene regulation </w:t>
      </w:r>
      <w:commentRangeEnd w:id="23"/>
      <w:r w:rsidR="0084720F">
        <w:rPr>
          <w:rStyle w:val="CommentReference"/>
        </w:rPr>
        <w:commentReference w:id="23"/>
      </w:r>
      <w:r w:rsidR="00337A01">
        <w:rPr>
          <w:rFonts w:ascii="Arial" w:hAnsi="Arial" w:cs="Arial"/>
          <w:sz w:val="22"/>
          <w:szCs w:val="22"/>
        </w:rPr>
        <w:t xml:space="preserve">has been studied in plants, animals, and yeasts (REFs), </w:t>
      </w:r>
      <w:r w:rsidR="009543DC">
        <w:rPr>
          <w:rFonts w:ascii="Arial" w:hAnsi="Arial" w:cs="Arial"/>
          <w:sz w:val="22"/>
          <w:szCs w:val="22"/>
        </w:rPr>
        <w:t xml:space="preserve">but </w:t>
      </w:r>
      <w:r w:rsidR="00337A01" w:rsidRPr="00AB5DF8">
        <w:rPr>
          <w:rFonts w:ascii="Arial" w:hAnsi="Arial" w:cs="Arial"/>
          <w:i/>
          <w:iCs/>
          <w:sz w:val="22"/>
          <w:szCs w:val="22"/>
          <w:rPrChange w:id="24" w:author="R. Taylor Raborn" w:date="2019-12-02T15:13:00Z">
            <w:rPr>
              <w:rFonts w:ascii="Arial" w:hAnsi="Arial" w:cs="Arial"/>
              <w:sz w:val="22"/>
              <w:szCs w:val="22"/>
            </w:rPr>
          </w:rPrChange>
        </w:rPr>
        <w:t>cis</w:t>
      </w:r>
      <w:r w:rsidR="00337A01">
        <w:rPr>
          <w:rFonts w:ascii="Arial" w:hAnsi="Arial" w:cs="Arial"/>
          <w:sz w:val="22"/>
          <w:szCs w:val="22"/>
        </w:rPr>
        <w:t xml:space="preserve">-regulatory features of diverse eukaryotes remain largely uninvestigated. </w:t>
      </w:r>
      <w:r w:rsidR="00AA6B74">
        <w:rPr>
          <w:rFonts w:ascii="Arial" w:hAnsi="Arial" w:cs="Arial"/>
          <w:sz w:val="22"/>
          <w:szCs w:val="22"/>
        </w:rPr>
        <w:t xml:space="preserve">This means that an understanding of the diversity and unity of </w:t>
      </w:r>
      <w:r w:rsidR="006020EA">
        <w:rPr>
          <w:rFonts w:ascii="Arial" w:hAnsi="Arial" w:cs="Arial"/>
          <w:sz w:val="22"/>
          <w:szCs w:val="22"/>
        </w:rPr>
        <w:t>regulatory features across eukaryotes is lacking. Co-PI Raborn has codeveloped a technique</w:t>
      </w:r>
      <w:ins w:id="25" w:author="R. Taylor Raborn" w:date="2019-12-02T15:13:00Z">
        <w:r w:rsidR="00AB5DF8">
          <w:rPr>
            <w:rFonts w:ascii="Arial" w:hAnsi="Arial" w:cs="Arial"/>
            <w:sz w:val="22"/>
            <w:szCs w:val="22"/>
          </w:rPr>
          <w:t>, STRIPE-seq</w:t>
        </w:r>
      </w:ins>
      <w:r w:rsidR="006020EA">
        <w:rPr>
          <w:rFonts w:ascii="Arial" w:hAnsi="Arial" w:cs="Arial"/>
          <w:sz w:val="22"/>
          <w:szCs w:val="22"/>
        </w:rPr>
        <w:t xml:space="preserve"> that enables high</w:t>
      </w:r>
      <w:r w:rsidR="00767F5D">
        <w:rPr>
          <w:rFonts w:ascii="Arial" w:hAnsi="Arial" w:cs="Arial"/>
          <w:sz w:val="22"/>
          <w:szCs w:val="22"/>
        </w:rPr>
        <w:t xml:space="preserve"> </w:t>
      </w:r>
      <w:r w:rsidR="006020EA">
        <w:rPr>
          <w:rFonts w:ascii="Arial" w:hAnsi="Arial" w:cs="Arial"/>
          <w:sz w:val="22"/>
          <w:szCs w:val="22"/>
        </w:rPr>
        <w:t xml:space="preserve">throughput </w:t>
      </w:r>
      <w:del w:id="26" w:author="R. Taylor Raborn" w:date="2019-12-02T15:13:00Z">
        <w:r w:rsidR="00C34C3F" w:rsidRPr="00C34C3F" w:rsidDel="00AB5DF8">
          <w:rPr>
            <w:rFonts w:ascii="Arial" w:hAnsi="Arial" w:cs="Arial"/>
            <w:sz w:val="22"/>
            <w:szCs w:val="22"/>
          </w:rPr>
          <w:delText>tss</w:delText>
        </w:r>
        <w:r w:rsidR="006020EA" w:rsidDel="00AB5DF8">
          <w:rPr>
            <w:rFonts w:ascii="Arial" w:hAnsi="Arial" w:cs="Arial"/>
            <w:sz w:val="22"/>
            <w:szCs w:val="22"/>
          </w:rPr>
          <w:delText xml:space="preserve"> </w:delText>
        </w:r>
      </w:del>
      <w:ins w:id="27" w:author="R. Taylor Raborn" w:date="2019-12-02T15:13:00Z">
        <w:r w:rsidR="00AB5DF8">
          <w:rPr>
            <w:rFonts w:ascii="Arial" w:hAnsi="Arial" w:cs="Arial"/>
            <w:sz w:val="22"/>
            <w:szCs w:val="22"/>
          </w:rPr>
          <w:t>TS</w:t>
        </w:r>
        <w:r w:rsidR="0038117C">
          <w:rPr>
            <w:rFonts w:ascii="Arial" w:hAnsi="Arial" w:cs="Arial"/>
            <w:sz w:val="22"/>
            <w:szCs w:val="22"/>
          </w:rPr>
          <w:t>S</w:t>
        </w:r>
        <w:r w:rsidR="00AB5DF8">
          <w:rPr>
            <w:rFonts w:ascii="Arial" w:hAnsi="Arial" w:cs="Arial"/>
            <w:sz w:val="22"/>
            <w:szCs w:val="22"/>
          </w:rPr>
          <w:t xml:space="preserve"> </w:t>
        </w:r>
      </w:ins>
      <w:r w:rsidR="006020EA">
        <w:rPr>
          <w:rFonts w:ascii="Arial" w:hAnsi="Arial" w:cs="Arial"/>
          <w:sz w:val="22"/>
          <w:szCs w:val="22"/>
        </w:rPr>
        <w:t xml:space="preserve">mapping and </w:t>
      </w:r>
      <w:del w:id="28" w:author="R. Taylor Raborn" w:date="2019-12-02T15:14:00Z">
        <w:r w:rsidR="006020EA" w:rsidRPr="006020EA" w:rsidDel="00C60199">
          <w:rPr>
            <w:rFonts w:ascii="Arial" w:hAnsi="Arial" w:cs="Arial"/>
            <w:i/>
            <w:iCs/>
            <w:sz w:val="22"/>
            <w:szCs w:val="22"/>
          </w:rPr>
          <w:delText>de novo</w:delText>
        </w:r>
        <w:r w:rsidR="006020EA" w:rsidDel="00C60199">
          <w:rPr>
            <w:rFonts w:ascii="Arial" w:hAnsi="Arial" w:cs="Arial"/>
            <w:sz w:val="22"/>
            <w:szCs w:val="22"/>
          </w:rPr>
          <w:delText xml:space="preserve"> </w:delText>
        </w:r>
      </w:del>
      <w:r w:rsidR="006020EA">
        <w:rPr>
          <w:rFonts w:ascii="Arial" w:hAnsi="Arial" w:cs="Arial"/>
          <w:sz w:val="22"/>
          <w:szCs w:val="22"/>
        </w:rPr>
        <w:t xml:space="preserve">promoter identification in any eukaryotic species. PI-Wideman has </w:t>
      </w:r>
      <w:commentRangeStart w:id="29"/>
      <w:r w:rsidR="006020EA">
        <w:rPr>
          <w:rFonts w:ascii="Arial" w:hAnsi="Arial" w:cs="Arial"/>
          <w:sz w:val="22"/>
          <w:szCs w:val="22"/>
        </w:rPr>
        <w:t xml:space="preserve">obtained a dataset </w:t>
      </w:r>
      <w:commentRangeEnd w:id="29"/>
      <w:r w:rsidR="0038117C">
        <w:rPr>
          <w:rStyle w:val="CommentReference"/>
        </w:rPr>
        <w:commentReference w:id="29"/>
      </w:r>
      <w:r w:rsidR="006020EA">
        <w:rPr>
          <w:rFonts w:ascii="Arial" w:hAnsi="Arial" w:cs="Arial"/>
          <w:sz w:val="22"/>
          <w:szCs w:val="22"/>
        </w:rPr>
        <w:t>of conserved orthologues across the major eukaryotic lineages. Combining our expertise will enable (1) the generation of promoter atlases of diverse</w:t>
      </w:r>
      <w:ins w:id="30" w:author="R. Taylor Raborn" w:date="2019-12-02T15:14:00Z">
        <w:r w:rsidR="00C60199">
          <w:rPr>
            <w:rFonts w:ascii="Arial" w:hAnsi="Arial" w:cs="Arial"/>
            <w:sz w:val="22"/>
            <w:szCs w:val="22"/>
          </w:rPr>
          <w:t>,</w:t>
        </w:r>
      </w:ins>
      <w:r w:rsidR="006020EA">
        <w:rPr>
          <w:rFonts w:ascii="Arial" w:hAnsi="Arial" w:cs="Arial"/>
          <w:sz w:val="22"/>
          <w:szCs w:val="22"/>
        </w:rPr>
        <w:t xml:space="preserve"> </w:t>
      </w:r>
      <w:r w:rsidR="007E4054">
        <w:rPr>
          <w:rFonts w:ascii="Arial" w:hAnsi="Arial" w:cs="Arial"/>
          <w:sz w:val="22"/>
          <w:szCs w:val="22"/>
        </w:rPr>
        <w:t xml:space="preserve">representative </w:t>
      </w:r>
      <w:r w:rsidR="006020EA">
        <w:rPr>
          <w:rFonts w:ascii="Arial" w:hAnsi="Arial" w:cs="Arial"/>
          <w:sz w:val="22"/>
          <w:szCs w:val="22"/>
        </w:rPr>
        <w:t xml:space="preserve">eukaryotes (2) a comparative analysis </w:t>
      </w:r>
      <w:r w:rsidR="007E4054">
        <w:rPr>
          <w:rFonts w:ascii="Arial" w:hAnsi="Arial" w:cs="Arial"/>
          <w:sz w:val="22"/>
          <w:szCs w:val="22"/>
        </w:rPr>
        <w:t>tracing the evolutionary history of promoters and their diversity across eukaryotes</w:t>
      </w:r>
      <w:r w:rsidR="006020EA">
        <w:rPr>
          <w:rFonts w:ascii="Arial" w:hAnsi="Arial" w:cs="Arial"/>
          <w:sz w:val="22"/>
          <w:szCs w:val="22"/>
        </w:rPr>
        <w:t xml:space="preserve"> (3) the </w:t>
      </w:r>
      <w:r w:rsidR="007E4054">
        <w:rPr>
          <w:rFonts w:ascii="Arial" w:hAnsi="Arial" w:cs="Arial"/>
          <w:sz w:val="22"/>
          <w:szCs w:val="22"/>
        </w:rPr>
        <w:t xml:space="preserve">discovery of conserved gene regulatory networks. These findings will bring unprecedented insight into eukaryotic </w:t>
      </w:r>
      <w:r w:rsidR="007E4054" w:rsidRPr="0084720F">
        <w:rPr>
          <w:rFonts w:ascii="Arial" w:hAnsi="Arial" w:cs="Arial"/>
          <w:i/>
          <w:iCs/>
          <w:sz w:val="22"/>
          <w:szCs w:val="22"/>
          <w:rPrChange w:id="31" w:author="R. Taylor Raborn" w:date="2019-12-02T15:17:00Z">
            <w:rPr>
              <w:rFonts w:ascii="Arial" w:hAnsi="Arial" w:cs="Arial"/>
              <w:sz w:val="22"/>
              <w:szCs w:val="22"/>
            </w:rPr>
          </w:rPrChange>
        </w:rPr>
        <w:t>cis</w:t>
      </w:r>
      <w:r w:rsidR="007E4054">
        <w:rPr>
          <w:rFonts w:ascii="Arial" w:hAnsi="Arial" w:cs="Arial"/>
          <w:sz w:val="22"/>
          <w:szCs w:val="22"/>
        </w:rPr>
        <w:t xml:space="preserve">-regulatory elements, associated downstream effectors, and their evolution. The knowledge gained from this study will </w:t>
      </w:r>
      <w:commentRangeStart w:id="32"/>
      <w:r w:rsidR="007E4054">
        <w:rPr>
          <w:rFonts w:ascii="Arial" w:hAnsi="Arial" w:cs="Arial"/>
          <w:sz w:val="22"/>
          <w:szCs w:val="22"/>
        </w:rPr>
        <w:t xml:space="preserve">provide context for investigations </w:t>
      </w:r>
      <w:commentRangeEnd w:id="32"/>
      <w:r w:rsidR="008C27D0">
        <w:rPr>
          <w:rStyle w:val="CommentReference"/>
        </w:rPr>
        <w:commentReference w:id="32"/>
      </w:r>
      <w:r w:rsidR="007E4054">
        <w:rPr>
          <w:rFonts w:ascii="Arial" w:hAnsi="Arial" w:cs="Arial"/>
          <w:sz w:val="22"/>
          <w:szCs w:val="22"/>
        </w:rPr>
        <w:t>into multicellular organisms</w:t>
      </w:r>
      <w:r w:rsidR="003A1BC5">
        <w:rPr>
          <w:rFonts w:ascii="Arial" w:hAnsi="Arial" w:cs="Arial"/>
          <w:sz w:val="22"/>
          <w:szCs w:val="22"/>
        </w:rPr>
        <w:t xml:space="preserve">, and how regulatory complexity </w:t>
      </w:r>
      <w:commentRangeStart w:id="33"/>
      <w:r w:rsidR="003A1BC5">
        <w:rPr>
          <w:rFonts w:ascii="Arial" w:hAnsi="Arial" w:cs="Arial"/>
          <w:sz w:val="22"/>
          <w:szCs w:val="22"/>
        </w:rPr>
        <w:t xml:space="preserve">evolved numerous times </w:t>
      </w:r>
      <w:commentRangeEnd w:id="33"/>
      <w:r w:rsidR="008C27D0">
        <w:rPr>
          <w:rStyle w:val="CommentReference"/>
        </w:rPr>
        <w:commentReference w:id="33"/>
      </w:r>
      <w:r w:rsidR="003A1BC5">
        <w:rPr>
          <w:rFonts w:ascii="Arial" w:hAnsi="Arial" w:cs="Arial"/>
          <w:sz w:val="22"/>
          <w:szCs w:val="22"/>
        </w:rPr>
        <w:t>from simpler systems.</w:t>
      </w:r>
    </w:p>
    <w:p w14:paraId="706BE3E8" w14:textId="77777777" w:rsidR="009543DC" w:rsidRDefault="009543DC" w:rsidP="00907A41">
      <w:pPr>
        <w:rPr>
          <w:rFonts w:ascii="Arial" w:hAnsi="Arial" w:cs="Arial"/>
          <w:sz w:val="22"/>
          <w:szCs w:val="22"/>
        </w:rPr>
      </w:pPr>
    </w:p>
    <w:p w14:paraId="12DF420D" w14:textId="3FEE17B4" w:rsidR="00907A41" w:rsidRPr="000C0281" w:rsidRDefault="00907A41" w:rsidP="00907A41">
      <w:pPr>
        <w:rPr>
          <w:rFonts w:ascii="Arial" w:hAnsi="Arial" w:cs="Arial"/>
          <w:sz w:val="22"/>
          <w:szCs w:val="22"/>
        </w:rPr>
      </w:pPr>
      <w:r w:rsidRPr="00F64E7C">
        <w:rPr>
          <w:rFonts w:ascii="Arial" w:hAnsi="Arial" w:cs="Arial"/>
          <w:b/>
          <w:bCs/>
          <w:sz w:val="22"/>
          <w:szCs w:val="22"/>
        </w:rPr>
        <w:t>Aim 1.</w:t>
      </w:r>
      <w:r w:rsidRPr="000C0281">
        <w:rPr>
          <w:rFonts w:ascii="Arial" w:hAnsi="Arial" w:cs="Arial"/>
          <w:sz w:val="22"/>
          <w:szCs w:val="22"/>
        </w:rPr>
        <w:t xml:space="preserve"> Generate promoter atlases </w:t>
      </w:r>
      <w:r w:rsidR="009543DC">
        <w:rPr>
          <w:rFonts w:ascii="Arial" w:hAnsi="Arial" w:cs="Arial"/>
          <w:sz w:val="22"/>
          <w:szCs w:val="22"/>
        </w:rPr>
        <w:t xml:space="preserve">for ~ 20 representative species </w:t>
      </w:r>
      <w:r w:rsidRPr="000C0281">
        <w:rPr>
          <w:rFonts w:ascii="Arial" w:hAnsi="Arial" w:cs="Arial"/>
          <w:sz w:val="22"/>
          <w:szCs w:val="22"/>
        </w:rPr>
        <w:t>across eukaryote diversity by identifying TSS</w:t>
      </w:r>
      <w:ins w:id="34" w:author="R. Taylor Raborn" w:date="2019-12-02T15:18:00Z">
        <w:r w:rsidR="00CD7AFB">
          <w:rPr>
            <w:rFonts w:ascii="Arial" w:hAnsi="Arial" w:cs="Arial"/>
            <w:sz w:val="22"/>
            <w:szCs w:val="22"/>
          </w:rPr>
          <w:t>s</w:t>
        </w:r>
      </w:ins>
      <w:r w:rsidRPr="000C0281">
        <w:rPr>
          <w:rFonts w:ascii="Arial" w:hAnsi="Arial" w:cs="Arial"/>
          <w:sz w:val="22"/>
          <w:szCs w:val="22"/>
        </w:rPr>
        <w:t xml:space="preserve"> in a </w:t>
      </w:r>
      <w:commentRangeStart w:id="35"/>
      <w:r w:rsidRPr="000C0281">
        <w:rPr>
          <w:rFonts w:ascii="Arial" w:hAnsi="Arial" w:cs="Arial"/>
          <w:sz w:val="22"/>
          <w:szCs w:val="22"/>
        </w:rPr>
        <w:t xml:space="preserve">compendium of species </w:t>
      </w:r>
      <w:commentRangeEnd w:id="35"/>
      <w:r w:rsidR="008C27D0">
        <w:rPr>
          <w:rStyle w:val="CommentReference"/>
        </w:rPr>
        <w:commentReference w:id="35"/>
      </w:r>
      <w:r w:rsidRPr="000C0281">
        <w:rPr>
          <w:rFonts w:ascii="Arial" w:hAnsi="Arial" w:cs="Arial"/>
          <w:sz w:val="22"/>
          <w:szCs w:val="22"/>
        </w:rPr>
        <w:t xml:space="preserve">using the novel TSS profiling method STRIPE-seq. </w:t>
      </w:r>
    </w:p>
    <w:p w14:paraId="5C7A92E4" w14:textId="77777777" w:rsidR="009543DC" w:rsidRDefault="009543DC" w:rsidP="00907A41">
      <w:pPr>
        <w:rPr>
          <w:rFonts w:ascii="Arial" w:hAnsi="Arial" w:cs="Arial"/>
          <w:sz w:val="22"/>
          <w:szCs w:val="22"/>
        </w:rPr>
      </w:pPr>
    </w:p>
    <w:p w14:paraId="052C625B" w14:textId="5F6C026D" w:rsidR="009543DC" w:rsidRDefault="00907A41" w:rsidP="00907A41">
      <w:pPr>
        <w:rPr>
          <w:rFonts w:ascii="Arial" w:hAnsi="Arial" w:cs="Arial"/>
          <w:sz w:val="22"/>
          <w:szCs w:val="22"/>
        </w:rPr>
      </w:pPr>
      <w:r w:rsidRPr="00F64E7C">
        <w:rPr>
          <w:rFonts w:ascii="Arial" w:hAnsi="Arial" w:cs="Arial"/>
          <w:b/>
          <w:bCs/>
          <w:sz w:val="22"/>
          <w:szCs w:val="22"/>
        </w:rPr>
        <w:t>Aim 2.</w:t>
      </w:r>
      <w:r w:rsidRPr="000C0281">
        <w:rPr>
          <w:rFonts w:ascii="Arial" w:hAnsi="Arial" w:cs="Arial"/>
          <w:sz w:val="22"/>
          <w:szCs w:val="22"/>
        </w:rPr>
        <w:t xml:space="preserve"> </w:t>
      </w:r>
      <w:r w:rsidR="009543DC">
        <w:rPr>
          <w:rFonts w:ascii="Arial" w:hAnsi="Arial" w:cs="Arial"/>
          <w:sz w:val="22"/>
          <w:szCs w:val="22"/>
        </w:rPr>
        <w:t xml:space="preserve">Use the results from </w:t>
      </w:r>
      <w:del w:id="36" w:author="R. Taylor Raborn" w:date="2019-12-02T15:19:00Z">
        <w:r w:rsidR="009543DC" w:rsidDel="0046325B">
          <w:rPr>
            <w:rFonts w:ascii="Arial" w:hAnsi="Arial" w:cs="Arial"/>
            <w:sz w:val="22"/>
            <w:szCs w:val="22"/>
          </w:rPr>
          <w:delText xml:space="preserve">aim </w:delText>
        </w:r>
      </w:del>
      <w:ins w:id="37" w:author="R. Taylor Raborn" w:date="2019-12-02T15:19:00Z">
        <w:r w:rsidR="0046325B">
          <w:rPr>
            <w:rFonts w:ascii="Arial" w:hAnsi="Arial" w:cs="Arial"/>
            <w:sz w:val="22"/>
            <w:szCs w:val="22"/>
          </w:rPr>
          <w:t>A</w:t>
        </w:r>
        <w:r w:rsidR="0046325B">
          <w:rPr>
            <w:rFonts w:ascii="Arial" w:hAnsi="Arial" w:cs="Arial"/>
            <w:sz w:val="22"/>
            <w:szCs w:val="22"/>
          </w:rPr>
          <w:t xml:space="preserve">im </w:t>
        </w:r>
      </w:ins>
      <w:r w:rsidR="009543DC">
        <w:rPr>
          <w:rFonts w:ascii="Arial" w:hAnsi="Arial" w:cs="Arial"/>
          <w:sz w:val="22"/>
          <w:szCs w:val="22"/>
        </w:rPr>
        <w:t xml:space="preserve">1 to infer ancestral promoter states across eukaryotes. </w:t>
      </w:r>
      <w:del w:id="38" w:author="R. Taylor Raborn" w:date="2019-12-02T15:27:00Z">
        <w:r w:rsidR="009543DC" w:rsidDel="00360C70">
          <w:rPr>
            <w:rFonts w:ascii="Arial" w:hAnsi="Arial" w:cs="Arial"/>
            <w:sz w:val="22"/>
            <w:szCs w:val="22"/>
          </w:rPr>
          <w:delText xml:space="preserve">Use </w:delText>
        </w:r>
      </w:del>
      <w:ins w:id="39" w:author="R. Taylor Raborn" w:date="2019-12-02T15:27:00Z">
        <w:r w:rsidR="00360C70">
          <w:rPr>
            <w:rFonts w:ascii="Arial" w:hAnsi="Arial" w:cs="Arial"/>
            <w:sz w:val="22"/>
            <w:szCs w:val="22"/>
          </w:rPr>
          <w:t>Incorporate</w:t>
        </w:r>
        <w:r w:rsidR="00360C70">
          <w:rPr>
            <w:rFonts w:ascii="Arial" w:hAnsi="Arial" w:cs="Arial"/>
            <w:sz w:val="22"/>
            <w:szCs w:val="22"/>
          </w:rPr>
          <w:t xml:space="preserve"> </w:t>
        </w:r>
      </w:ins>
      <w:r w:rsidR="009543DC">
        <w:rPr>
          <w:rFonts w:ascii="Arial" w:hAnsi="Arial" w:cs="Arial"/>
          <w:sz w:val="22"/>
          <w:szCs w:val="22"/>
        </w:rPr>
        <w:t xml:space="preserve">ancestral and extant states to trace promoter evolution across eukaryotes. </w:t>
      </w:r>
    </w:p>
    <w:p w14:paraId="4E9B2A16" w14:textId="77777777" w:rsidR="009543DC" w:rsidRDefault="009543DC" w:rsidP="00907A41">
      <w:pPr>
        <w:rPr>
          <w:rFonts w:ascii="Arial" w:hAnsi="Arial" w:cs="Arial"/>
          <w:sz w:val="22"/>
          <w:szCs w:val="22"/>
        </w:rPr>
      </w:pPr>
    </w:p>
    <w:p w14:paraId="59D7ED33" w14:textId="77777777" w:rsidR="009543DC" w:rsidRDefault="009543DC" w:rsidP="00907A41">
      <w:pPr>
        <w:rPr>
          <w:rFonts w:ascii="Arial" w:hAnsi="Arial" w:cs="Arial"/>
          <w:sz w:val="22"/>
          <w:szCs w:val="22"/>
        </w:rPr>
      </w:pPr>
      <w:r w:rsidRPr="00F64E7C">
        <w:rPr>
          <w:rFonts w:ascii="Arial" w:hAnsi="Arial" w:cs="Arial"/>
          <w:b/>
          <w:bCs/>
          <w:sz w:val="22"/>
          <w:szCs w:val="22"/>
        </w:rPr>
        <w:t>Aim 3.</w:t>
      </w:r>
      <w:r>
        <w:rPr>
          <w:rFonts w:ascii="Arial" w:hAnsi="Arial" w:cs="Arial"/>
          <w:sz w:val="22"/>
          <w:szCs w:val="22"/>
        </w:rPr>
        <w:t xml:space="preserve"> Identify homologous developmental processes by inferring conserved gene regulatory networks across eukaryotic diversity. </w:t>
      </w:r>
    </w:p>
    <w:p w14:paraId="43F9605D" w14:textId="77777777" w:rsidR="009543DC" w:rsidRDefault="009543DC" w:rsidP="00907A41">
      <w:pPr>
        <w:rPr>
          <w:rFonts w:ascii="Arial" w:hAnsi="Arial" w:cs="Arial"/>
          <w:sz w:val="22"/>
          <w:szCs w:val="22"/>
        </w:rPr>
      </w:pPr>
    </w:p>
    <w:p w14:paraId="1794F8A6" w14:textId="25A1874B" w:rsidR="00F64E7C" w:rsidRDefault="009543DC" w:rsidP="00907A41">
      <w:pPr>
        <w:rPr>
          <w:rFonts w:ascii="Arial" w:hAnsi="Arial" w:cs="Arial"/>
          <w:sz w:val="22"/>
          <w:szCs w:val="22"/>
        </w:rPr>
      </w:pPr>
      <w:r>
        <w:rPr>
          <w:rFonts w:ascii="Arial" w:hAnsi="Arial" w:cs="Arial"/>
          <w:sz w:val="22"/>
          <w:szCs w:val="22"/>
        </w:rPr>
        <w:t xml:space="preserve">Upon conclusion we will have promoter atlases for 20 eukaryotic lineages for which little or nothing is known about their regulatory sequences. We will have a basic understanding of how core and proximal promoters have evolved from the Last Eukaryotic Common Ancestor (LECA) to extant lineages. </w:t>
      </w:r>
      <w:r w:rsidR="00F64E7C">
        <w:rPr>
          <w:rFonts w:ascii="Arial" w:hAnsi="Arial" w:cs="Arial"/>
          <w:sz w:val="22"/>
          <w:szCs w:val="22"/>
        </w:rPr>
        <w:t xml:space="preserve">Finally, we will be able to trace the homology of gene regulatory networks across eukaryotic lineages with complex unicellular life cycles. These findings will have direct impacts on human health research by providing general insight into the evolution of eukaryotic </w:t>
      </w:r>
      <w:r w:rsidR="00F64E7C" w:rsidRPr="00470234">
        <w:rPr>
          <w:rFonts w:ascii="Arial" w:hAnsi="Arial" w:cs="Arial"/>
          <w:i/>
          <w:iCs/>
          <w:sz w:val="22"/>
          <w:szCs w:val="22"/>
          <w:rPrChange w:id="40" w:author="R. Taylor Raborn" w:date="2019-12-02T15:28:00Z">
            <w:rPr>
              <w:rFonts w:ascii="Arial" w:hAnsi="Arial" w:cs="Arial"/>
              <w:sz w:val="22"/>
              <w:szCs w:val="22"/>
            </w:rPr>
          </w:rPrChange>
        </w:rPr>
        <w:t>cis</w:t>
      </w:r>
      <w:r w:rsidR="00F64E7C">
        <w:rPr>
          <w:rFonts w:ascii="Arial" w:hAnsi="Arial" w:cs="Arial"/>
          <w:sz w:val="22"/>
          <w:szCs w:val="22"/>
        </w:rPr>
        <w:t xml:space="preserve">-regulatory sequences. </w:t>
      </w:r>
      <w:commentRangeStart w:id="41"/>
      <w:r w:rsidR="00F64E7C">
        <w:rPr>
          <w:rFonts w:ascii="Arial" w:hAnsi="Arial" w:cs="Arial"/>
          <w:sz w:val="22"/>
          <w:szCs w:val="22"/>
        </w:rPr>
        <w:t>This</w:t>
      </w:r>
      <w:commentRangeEnd w:id="41"/>
      <w:r w:rsidR="00470234">
        <w:rPr>
          <w:rStyle w:val="CommentReference"/>
        </w:rPr>
        <w:commentReference w:id="41"/>
      </w:r>
      <w:r w:rsidR="00F64E7C">
        <w:rPr>
          <w:rFonts w:ascii="Arial" w:hAnsi="Arial" w:cs="Arial"/>
          <w:sz w:val="22"/>
          <w:szCs w:val="22"/>
        </w:rPr>
        <w:t xml:space="preserve"> insight can be applied to the biology of gene regulation in vertebrates</w:t>
      </w:r>
      <w:r w:rsidR="000D7B3A">
        <w:rPr>
          <w:rFonts w:ascii="Arial" w:hAnsi="Arial" w:cs="Arial"/>
          <w:sz w:val="22"/>
          <w:szCs w:val="22"/>
        </w:rPr>
        <w:t>, plants,</w:t>
      </w:r>
      <w:r w:rsidR="00F64E7C">
        <w:rPr>
          <w:rFonts w:ascii="Arial" w:hAnsi="Arial" w:cs="Arial"/>
          <w:sz w:val="22"/>
          <w:szCs w:val="22"/>
        </w:rPr>
        <w:t xml:space="preserve"> and their parasites.</w:t>
      </w:r>
    </w:p>
    <w:p w14:paraId="155B2AAE" w14:textId="77777777" w:rsidR="00F64E7C" w:rsidRDefault="00F64E7C" w:rsidP="00907A41">
      <w:pPr>
        <w:rPr>
          <w:rFonts w:ascii="Arial" w:hAnsi="Arial" w:cs="Arial"/>
          <w:sz w:val="22"/>
          <w:szCs w:val="22"/>
        </w:rPr>
      </w:pPr>
    </w:p>
    <w:p w14:paraId="0814944B" w14:textId="434F47FB" w:rsidR="009543DC" w:rsidRDefault="00F64E7C" w:rsidP="00907A41">
      <w:pPr>
        <w:rPr>
          <w:rFonts w:ascii="Arial" w:hAnsi="Arial" w:cs="Arial"/>
          <w:sz w:val="22"/>
          <w:szCs w:val="22"/>
        </w:rPr>
      </w:pPr>
      <w:r>
        <w:rPr>
          <w:rFonts w:ascii="Arial" w:hAnsi="Arial" w:cs="Arial"/>
          <w:sz w:val="22"/>
          <w:szCs w:val="22"/>
        </w:rPr>
        <w:t xml:space="preserve">FIGURE 1: </w:t>
      </w:r>
      <w:del w:id="42" w:author="R. Taylor Raborn" w:date="2019-12-02T15:28:00Z">
        <w:r w:rsidDel="00470234">
          <w:rPr>
            <w:rFonts w:ascii="Arial" w:hAnsi="Arial" w:cs="Arial"/>
            <w:sz w:val="22"/>
            <w:szCs w:val="22"/>
          </w:rPr>
          <w:delText xml:space="preserve">synopsis </w:delText>
        </w:r>
      </w:del>
      <w:ins w:id="43" w:author="R. Taylor Raborn" w:date="2019-12-02T15:28:00Z">
        <w:r w:rsidR="00470234">
          <w:rPr>
            <w:rFonts w:ascii="Arial" w:hAnsi="Arial" w:cs="Arial"/>
            <w:sz w:val="22"/>
            <w:szCs w:val="22"/>
          </w:rPr>
          <w:t>S</w:t>
        </w:r>
        <w:r w:rsidR="00470234">
          <w:rPr>
            <w:rFonts w:ascii="Arial" w:hAnsi="Arial" w:cs="Arial"/>
            <w:sz w:val="22"/>
            <w:szCs w:val="22"/>
          </w:rPr>
          <w:t xml:space="preserve">ynopsis </w:t>
        </w:r>
      </w:ins>
      <w:r>
        <w:rPr>
          <w:rFonts w:ascii="Arial" w:hAnsi="Arial" w:cs="Arial"/>
          <w:sz w:val="22"/>
          <w:szCs w:val="22"/>
        </w:rPr>
        <w:t xml:space="preserve">of eukaryote diversity (new </w:t>
      </w:r>
      <w:proofErr w:type="spellStart"/>
      <w:r>
        <w:rPr>
          <w:rFonts w:ascii="Arial" w:hAnsi="Arial" w:cs="Arial"/>
          <w:sz w:val="22"/>
          <w:szCs w:val="22"/>
        </w:rPr>
        <w:t>burki</w:t>
      </w:r>
      <w:proofErr w:type="spellEnd"/>
      <w:r>
        <w:rPr>
          <w:rFonts w:ascii="Arial" w:hAnsi="Arial" w:cs="Arial"/>
          <w:sz w:val="22"/>
          <w:szCs w:val="22"/>
        </w:rPr>
        <w:t xml:space="preserve"> figure with asterisks of lineages remaining uninvestigated). Figure 2. </w:t>
      </w:r>
      <w:commentRangeStart w:id="44"/>
      <w:r>
        <w:rPr>
          <w:rFonts w:ascii="Arial" w:hAnsi="Arial" w:cs="Arial"/>
          <w:sz w:val="22"/>
          <w:szCs w:val="22"/>
        </w:rPr>
        <w:t>Stripe-s</w:t>
      </w:r>
      <w:bookmarkStart w:id="45" w:name="_GoBack"/>
      <w:bookmarkEnd w:id="45"/>
      <w:r>
        <w:rPr>
          <w:rFonts w:ascii="Arial" w:hAnsi="Arial" w:cs="Arial"/>
          <w:sz w:val="22"/>
          <w:szCs w:val="22"/>
        </w:rPr>
        <w:t xml:space="preserve">eq figure – very simple?? </w:t>
      </w:r>
      <w:commentRangeEnd w:id="44"/>
      <w:r w:rsidR="00470234">
        <w:rPr>
          <w:rStyle w:val="CommentReference"/>
        </w:rPr>
        <w:commentReference w:id="44"/>
      </w:r>
    </w:p>
    <w:p w14:paraId="7543163F" w14:textId="77777777" w:rsidR="009543DC" w:rsidRDefault="009543DC" w:rsidP="00907A41">
      <w:pPr>
        <w:rPr>
          <w:rFonts w:ascii="Arial" w:hAnsi="Arial" w:cs="Arial"/>
          <w:sz w:val="22"/>
          <w:szCs w:val="22"/>
        </w:rPr>
      </w:pPr>
    </w:p>
    <w:p w14:paraId="3CC2BF43" w14:textId="32727C1F" w:rsidR="003061C7" w:rsidRPr="000C0281" w:rsidRDefault="003061C7" w:rsidP="00A07DE8">
      <w:pPr>
        <w:rPr>
          <w:rFonts w:ascii="Arial" w:hAnsi="Arial" w:cs="Arial"/>
          <w:sz w:val="22"/>
          <w:szCs w:val="22"/>
        </w:rPr>
      </w:pPr>
    </w:p>
    <w:sectPr w:rsidR="003061C7" w:rsidRPr="000C0281" w:rsidSect="00332A80">
      <w:pgSz w:w="12240" w:h="15840"/>
      <w:pgMar w:top="1440" w:right="1440" w:bottom="1440" w:left="1440" w:header="708" w:footer="708"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R. Taylor Raborn" w:date="2019-12-02T15:07:00Z" w:initials="RTR">
    <w:p w14:paraId="2D902131" w14:textId="67E342F1" w:rsidR="007D236C" w:rsidRDefault="007D236C">
      <w:pPr>
        <w:pStyle w:val="CommentText"/>
      </w:pPr>
      <w:r>
        <w:rPr>
          <w:rStyle w:val="CommentReference"/>
        </w:rPr>
        <w:annotationRef/>
      </w:r>
      <w:r>
        <w:t>Cyst stages vs cysts stages</w:t>
      </w:r>
    </w:p>
  </w:comment>
  <w:comment w:id="23" w:author="R. Taylor Raborn" w:date="2019-12-02T15:16:00Z" w:initials="RTR">
    <w:p w14:paraId="7CB75952" w14:textId="712167BE" w:rsidR="0084720F" w:rsidRDefault="0084720F">
      <w:pPr>
        <w:pStyle w:val="CommentText"/>
      </w:pPr>
      <w:r>
        <w:rPr>
          <w:rStyle w:val="CommentReference"/>
        </w:rPr>
        <w:annotationRef/>
      </w:r>
      <w:r>
        <w:t xml:space="preserve">Promoters have been identified </w:t>
      </w:r>
    </w:p>
  </w:comment>
  <w:comment w:id="29" w:author="R. Taylor Raborn" w:date="2019-12-02T15:13:00Z" w:initials="RTR">
    <w:p w14:paraId="24B31569" w14:textId="1328A775" w:rsidR="0038117C" w:rsidRDefault="0038117C">
      <w:pPr>
        <w:pStyle w:val="CommentText"/>
      </w:pPr>
      <w:r>
        <w:rPr>
          <w:rStyle w:val="CommentReference"/>
        </w:rPr>
        <w:annotationRef/>
      </w:r>
      <w:r>
        <w:t xml:space="preserve">Perhaps indicate deep knowledge of the biology and phylogenies of </w:t>
      </w:r>
      <w:r w:rsidR="00C60199">
        <w:t>diverse eukaryotes (phrasing)</w:t>
      </w:r>
      <w:r>
        <w:t xml:space="preserve"> </w:t>
      </w:r>
    </w:p>
  </w:comment>
  <w:comment w:id="32" w:author="R. Taylor Raborn" w:date="2019-12-02T15:17:00Z" w:initials="RTR">
    <w:p w14:paraId="20F98FA6" w14:textId="0F1E03E7" w:rsidR="008C27D0" w:rsidRDefault="008C27D0">
      <w:pPr>
        <w:pStyle w:val="CommentText"/>
      </w:pPr>
      <w:r>
        <w:rPr>
          <w:rStyle w:val="CommentReference"/>
        </w:rPr>
        <w:annotationRef/>
      </w:r>
      <w:r>
        <w:t xml:space="preserve">How about ‘Illuminate future investigations’ </w:t>
      </w:r>
    </w:p>
  </w:comment>
  <w:comment w:id="33" w:author="R. Taylor Raborn" w:date="2019-12-02T15:18:00Z" w:initials="RTR">
    <w:p w14:paraId="1558FF4E" w14:textId="02EF65FB" w:rsidR="008C27D0" w:rsidRDefault="008C27D0">
      <w:pPr>
        <w:pStyle w:val="CommentText"/>
      </w:pPr>
      <w:r>
        <w:rPr>
          <w:rStyle w:val="CommentReference"/>
        </w:rPr>
        <w:annotationRef/>
      </w:r>
      <w:r>
        <w:t>ref</w:t>
      </w:r>
    </w:p>
  </w:comment>
  <w:comment w:id="35" w:author="R. Taylor Raborn" w:date="2019-12-02T15:18:00Z" w:initials="RTR">
    <w:p w14:paraId="0D5C408E" w14:textId="6D652AB1" w:rsidR="008C27D0" w:rsidRDefault="008C27D0">
      <w:pPr>
        <w:pStyle w:val="CommentText"/>
      </w:pPr>
      <w:r>
        <w:rPr>
          <w:rStyle w:val="CommentReference"/>
        </w:rPr>
        <w:annotationRef/>
      </w:r>
      <w:r w:rsidR="00CD7AFB">
        <w:t xml:space="preserve">Sounds redundant “representative species/compendium of species’ -&gt; </w:t>
      </w:r>
      <w:r w:rsidR="0046325B">
        <w:t>try this</w:t>
      </w:r>
      <w:r>
        <w:t xml:space="preserve"> </w:t>
      </w:r>
    </w:p>
  </w:comment>
  <w:comment w:id="41" w:author="R. Taylor Raborn" w:date="2019-12-02T15:28:00Z" w:initials="RTR">
    <w:p w14:paraId="223752FF" w14:textId="367B7E95" w:rsidR="00470234" w:rsidRDefault="00470234">
      <w:pPr>
        <w:pStyle w:val="CommentText"/>
      </w:pPr>
      <w:r>
        <w:rPr>
          <w:rStyle w:val="CommentReference"/>
        </w:rPr>
        <w:annotationRef/>
      </w:r>
      <w:r>
        <w:rPr>
          <w:rStyle w:val="CommentReference"/>
        </w:rPr>
        <w:t>May wish to add promoter type here but we haven’t introduced that topic yet.</w:t>
      </w:r>
    </w:p>
  </w:comment>
  <w:comment w:id="44" w:author="R. Taylor Raborn" w:date="2019-12-02T15:28:00Z" w:initials="RTR">
    <w:p w14:paraId="31C25730" w14:textId="7B0D5886" w:rsidR="00470234" w:rsidRDefault="00470234">
      <w:pPr>
        <w:pStyle w:val="CommentText"/>
      </w:pPr>
      <w:r>
        <w:rPr>
          <w:rStyle w:val="CommentReference"/>
        </w:rPr>
        <w:annotationRef/>
      </w:r>
      <w:r>
        <w:t>Certainly- I have one I could modify for the purposes of this grant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902131" w15:done="0"/>
  <w15:commentEx w15:paraId="7CB75952" w15:done="0"/>
  <w15:commentEx w15:paraId="24B31569" w15:done="0"/>
  <w15:commentEx w15:paraId="20F98FA6" w15:done="0"/>
  <w15:commentEx w15:paraId="1558FF4E" w15:done="0"/>
  <w15:commentEx w15:paraId="0D5C408E" w15:done="0"/>
  <w15:commentEx w15:paraId="223752FF" w15:done="0"/>
  <w15:commentEx w15:paraId="31C257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902131" w16cid:durableId="218FA73E"/>
  <w16cid:commentId w16cid:paraId="7CB75952" w16cid:durableId="218FA95C"/>
  <w16cid:commentId w16cid:paraId="24B31569" w16cid:durableId="218FA8B5"/>
  <w16cid:commentId w16cid:paraId="20F98FA6" w16cid:durableId="218FA987"/>
  <w16cid:commentId w16cid:paraId="1558FF4E" w16cid:durableId="218FA9A8"/>
  <w16cid:commentId w16cid:paraId="0D5C408E" w16cid:durableId="218FA9B9"/>
  <w16cid:commentId w16cid:paraId="223752FF" w16cid:durableId="218FAC0C"/>
  <w16cid:commentId w16cid:paraId="31C25730" w16cid:durableId="218FAC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7941"/>
    <w:multiLevelType w:val="hybridMultilevel"/>
    <w:tmpl w:val="78027B8E"/>
    <w:lvl w:ilvl="0" w:tplc="95B844FA">
      <w:start w:val="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B1B84"/>
    <w:multiLevelType w:val="hybridMultilevel"/>
    <w:tmpl w:val="3FD05B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17889"/>
    <w:multiLevelType w:val="hybridMultilevel"/>
    <w:tmpl w:val="869A2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 Taylor Raborn">
    <w15:presenceInfo w15:providerId="AD" w15:userId="S::rraborn@asurite.asu.edu::c756dda4-7c37-4485-a295-d8dae3fc5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mirrorMargins/>
  <w:proofState w:spelling="clean" w:grammar="clean"/>
  <w:trackRevisions/>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EE"/>
    <w:rsid w:val="00002B34"/>
    <w:rsid w:val="00027E1A"/>
    <w:rsid w:val="00033EC6"/>
    <w:rsid w:val="000473BB"/>
    <w:rsid w:val="000C0281"/>
    <w:rsid w:val="000C6CDB"/>
    <w:rsid w:val="000D7B3A"/>
    <w:rsid w:val="000E3630"/>
    <w:rsid w:val="000E5508"/>
    <w:rsid w:val="000E58E6"/>
    <w:rsid w:val="000E6187"/>
    <w:rsid w:val="00100C3B"/>
    <w:rsid w:val="00105CDB"/>
    <w:rsid w:val="00122E32"/>
    <w:rsid w:val="0013009E"/>
    <w:rsid w:val="00146236"/>
    <w:rsid w:val="001F5BE8"/>
    <w:rsid w:val="00213B3C"/>
    <w:rsid w:val="00226E39"/>
    <w:rsid w:val="002711D3"/>
    <w:rsid w:val="00277F77"/>
    <w:rsid w:val="0029150D"/>
    <w:rsid w:val="002C4E4B"/>
    <w:rsid w:val="002D46F2"/>
    <w:rsid w:val="002D560D"/>
    <w:rsid w:val="002F3A5E"/>
    <w:rsid w:val="003061C7"/>
    <w:rsid w:val="00332A80"/>
    <w:rsid w:val="00337A01"/>
    <w:rsid w:val="003574F9"/>
    <w:rsid w:val="00360C70"/>
    <w:rsid w:val="00380907"/>
    <w:rsid w:val="0038117C"/>
    <w:rsid w:val="00385A9D"/>
    <w:rsid w:val="003A072B"/>
    <w:rsid w:val="003A1BC5"/>
    <w:rsid w:val="003A4371"/>
    <w:rsid w:val="003A5BF0"/>
    <w:rsid w:val="003C30ED"/>
    <w:rsid w:val="003E1E88"/>
    <w:rsid w:val="003F3CA7"/>
    <w:rsid w:val="004553E3"/>
    <w:rsid w:val="00457F02"/>
    <w:rsid w:val="0046325B"/>
    <w:rsid w:val="00470234"/>
    <w:rsid w:val="00476ECA"/>
    <w:rsid w:val="00476FEE"/>
    <w:rsid w:val="004B537B"/>
    <w:rsid w:val="004C11A5"/>
    <w:rsid w:val="004C2115"/>
    <w:rsid w:val="004C6EA7"/>
    <w:rsid w:val="004E2F26"/>
    <w:rsid w:val="00527E51"/>
    <w:rsid w:val="005565D8"/>
    <w:rsid w:val="005646D4"/>
    <w:rsid w:val="005C0891"/>
    <w:rsid w:val="006020EA"/>
    <w:rsid w:val="006242D0"/>
    <w:rsid w:val="00643746"/>
    <w:rsid w:val="00662AA4"/>
    <w:rsid w:val="00674364"/>
    <w:rsid w:val="0068029E"/>
    <w:rsid w:val="006A378F"/>
    <w:rsid w:val="006A5314"/>
    <w:rsid w:val="006C33A1"/>
    <w:rsid w:val="006D46C6"/>
    <w:rsid w:val="006E11B0"/>
    <w:rsid w:val="0070016D"/>
    <w:rsid w:val="00707716"/>
    <w:rsid w:val="00711B5E"/>
    <w:rsid w:val="00741B38"/>
    <w:rsid w:val="00752FB2"/>
    <w:rsid w:val="00767F5D"/>
    <w:rsid w:val="0077073A"/>
    <w:rsid w:val="00773428"/>
    <w:rsid w:val="007B368A"/>
    <w:rsid w:val="007C5F3F"/>
    <w:rsid w:val="007D236C"/>
    <w:rsid w:val="007D2F52"/>
    <w:rsid w:val="007E4054"/>
    <w:rsid w:val="007E69AC"/>
    <w:rsid w:val="00817E6B"/>
    <w:rsid w:val="0084720F"/>
    <w:rsid w:val="0086313A"/>
    <w:rsid w:val="008B26DF"/>
    <w:rsid w:val="008C27D0"/>
    <w:rsid w:val="008E6433"/>
    <w:rsid w:val="00907A41"/>
    <w:rsid w:val="009349A4"/>
    <w:rsid w:val="009543DC"/>
    <w:rsid w:val="00956AC9"/>
    <w:rsid w:val="00976955"/>
    <w:rsid w:val="00983114"/>
    <w:rsid w:val="009A26FB"/>
    <w:rsid w:val="009A5296"/>
    <w:rsid w:val="009D239E"/>
    <w:rsid w:val="009E0623"/>
    <w:rsid w:val="009F58F2"/>
    <w:rsid w:val="00A07DE8"/>
    <w:rsid w:val="00A7491A"/>
    <w:rsid w:val="00AA6B74"/>
    <w:rsid w:val="00AA726D"/>
    <w:rsid w:val="00AB5DF8"/>
    <w:rsid w:val="00AD47AF"/>
    <w:rsid w:val="00AD591E"/>
    <w:rsid w:val="00B15301"/>
    <w:rsid w:val="00B5016E"/>
    <w:rsid w:val="00B7162C"/>
    <w:rsid w:val="00B71D32"/>
    <w:rsid w:val="00B86C5D"/>
    <w:rsid w:val="00BA3282"/>
    <w:rsid w:val="00BD78A3"/>
    <w:rsid w:val="00C26D9F"/>
    <w:rsid w:val="00C31EFE"/>
    <w:rsid w:val="00C34C3F"/>
    <w:rsid w:val="00C4315A"/>
    <w:rsid w:val="00C60199"/>
    <w:rsid w:val="00C672EC"/>
    <w:rsid w:val="00CA51EA"/>
    <w:rsid w:val="00CB4FF0"/>
    <w:rsid w:val="00CD75D2"/>
    <w:rsid w:val="00CD7AFB"/>
    <w:rsid w:val="00CE2730"/>
    <w:rsid w:val="00D13C25"/>
    <w:rsid w:val="00D246C1"/>
    <w:rsid w:val="00D34629"/>
    <w:rsid w:val="00D77D30"/>
    <w:rsid w:val="00DC3AB8"/>
    <w:rsid w:val="00E21A26"/>
    <w:rsid w:val="00E320BD"/>
    <w:rsid w:val="00E412DC"/>
    <w:rsid w:val="00E57FFE"/>
    <w:rsid w:val="00E82445"/>
    <w:rsid w:val="00EB3881"/>
    <w:rsid w:val="00EB4D34"/>
    <w:rsid w:val="00EC157F"/>
    <w:rsid w:val="00EC1E5A"/>
    <w:rsid w:val="00EE46B5"/>
    <w:rsid w:val="00EF1B03"/>
    <w:rsid w:val="00F002AA"/>
    <w:rsid w:val="00F03370"/>
    <w:rsid w:val="00F353B7"/>
    <w:rsid w:val="00F46194"/>
    <w:rsid w:val="00F64E7C"/>
    <w:rsid w:val="00F66678"/>
    <w:rsid w:val="00F91B57"/>
    <w:rsid w:val="00FA6207"/>
    <w:rsid w:val="00FF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1B7AB"/>
  <w15:chartTrackingRefBased/>
  <w15:docId w15:val="{BC571089-0F4D-F845-95A8-40DCA5E4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D8"/>
    <w:pPr>
      <w:ind w:left="720"/>
      <w:contextualSpacing/>
    </w:pPr>
  </w:style>
  <w:style w:type="paragraph" w:styleId="BalloonText">
    <w:name w:val="Balloon Text"/>
    <w:basedOn w:val="Normal"/>
    <w:link w:val="BalloonTextChar"/>
    <w:uiPriority w:val="99"/>
    <w:semiHidden/>
    <w:unhideWhenUsed/>
    <w:rsid w:val="00E824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2445"/>
    <w:rPr>
      <w:rFonts w:ascii="Times New Roman" w:eastAsia="Arial Unicode MS" w:hAnsi="Times New Roman" w:cs="Times New Roman"/>
      <w:sz w:val="18"/>
      <w:szCs w:val="18"/>
    </w:rPr>
  </w:style>
  <w:style w:type="character" w:styleId="Strong">
    <w:name w:val="Strong"/>
    <w:basedOn w:val="DefaultParagraphFont"/>
    <w:uiPriority w:val="22"/>
    <w:qFormat/>
    <w:rsid w:val="000E6187"/>
    <w:rPr>
      <w:b/>
      <w:bCs/>
    </w:rPr>
  </w:style>
  <w:style w:type="paragraph" w:styleId="Revision">
    <w:name w:val="Revision"/>
    <w:hidden/>
    <w:uiPriority w:val="99"/>
    <w:semiHidden/>
    <w:rsid w:val="007D236C"/>
    <w:rPr>
      <w:rFonts w:eastAsia="Arial Unicode MS"/>
    </w:rPr>
  </w:style>
  <w:style w:type="character" w:styleId="CommentReference">
    <w:name w:val="annotation reference"/>
    <w:basedOn w:val="DefaultParagraphFont"/>
    <w:uiPriority w:val="99"/>
    <w:semiHidden/>
    <w:unhideWhenUsed/>
    <w:rsid w:val="007D236C"/>
    <w:rPr>
      <w:sz w:val="16"/>
      <w:szCs w:val="16"/>
    </w:rPr>
  </w:style>
  <w:style w:type="paragraph" w:styleId="CommentText">
    <w:name w:val="annotation text"/>
    <w:basedOn w:val="Normal"/>
    <w:link w:val="CommentTextChar"/>
    <w:uiPriority w:val="99"/>
    <w:semiHidden/>
    <w:unhideWhenUsed/>
    <w:rsid w:val="007D236C"/>
    <w:rPr>
      <w:sz w:val="20"/>
      <w:szCs w:val="20"/>
    </w:rPr>
  </w:style>
  <w:style w:type="character" w:customStyle="1" w:styleId="CommentTextChar">
    <w:name w:val="Comment Text Char"/>
    <w:basedOn w:val="DefaultParagraphFont"/>
    <w:link w:val="CommentText"/>
    <w:uiPriority w:val="99"/>
    <w:semiHidden/>
    <w:rsid w:val="007D236C"/>
    <w:rPr>
      <w:rFonts w:eastAsia="Arial Unicode MS"/>
      <w:sz w:val="20"/>
      <w:szCs w:val="20"/>
    </w:rPr>
  </w:style>
  <w:style w:type="paragraph" w:styleId="CommentSubject">
    <w:name w:val="annotation subject"/>
    <w:basedOn w:val="CommentText"/>
    <w:next w:val="CommentText"/>
    <w:link w:val="CommentSubjectChar"/>
    <w:uiPriority w:val="99"/>
    <w:semiHidden/>
    <w:unhideWhenUsed/>
    <w:rsid w:val="007D236C"/>
    <w:rPr>
      <w:b/>
      <w:bCs/>
    </w:rPr>
  </w:style>
  <w:style w:type="character" w:customStyle="1" w:styleId="CommentSubjectChar">
    <w:name w:val="Comment Subject Char"/>
    <w:basedOn w:val="CommentTextChar"/>
    <w:link w:val="CommentSubject"/>
    <w:uiPriority w:val="99"/>
    <w:semiHidden/>
    <w:rsid w:val="007D236C"/>
    <w:rPr>
      <w:rFonts w:eastAsia="Arial Unicode M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3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Wideman</dc:creator>
  <cp:keywords/>
  <dc:description/>
  <cp:lastModifiedBy>R. Taylor Raborn</cp:lastModifiedBy>
  <cp:revision>21</cp:revision>
  <dcterms:created xsi:type="dcterms:W3CDTF">2019-12-01T22:07:00Z</dcterms:created>
  <dcterms:modified xsi:type="dcterms:W3CDTF">2019-12-02T22:29:00Z</dcterms:modified>
</cp:coreProperties>
</file>